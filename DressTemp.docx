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187" w:rsidRPr="00866187" w:rsidRDefault="00866187" w:rsidP="00866187">
      <w:pPr>
        <w:shd w:val="clear" w:color="auto" w:fill="FFFFFF"/>
        <w:spacing w:before="100" w:beforeAutospacing="1" w:after="150" w:line="375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  <w:t>Problem Description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Problem: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You are in your house wearing pajamas. You must be appropriately dressed for the temperature before leaving your house.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Your challenge is to programmatically process a list of commands for getting ready, enforce related rules, and display appropriate output.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Inputs:</w:t>
      </w:r>
    </w:p>
    <w:p w:rsidR="00866187" w:rsidRPr="00866187" w:rsidRDefault="00866187" w:rsidP="008661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Temperature Type (one of the following)</w:t>
      </w:r>
    </w:p>
    <w:p w:rsidR="00866187" w:rsidRPr="00866187" w:rsidRDefault="00866187" w:rsidP="008661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HOT</w:t>
      </w:r>
    </w:p>
    <w:p w:rsidR="00866187" w:rsidRPr="00866187" w:rsidRDefault="00866187" w:rsidP="008661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COLD</w:t>
      </w:r>
    </w:p>
    <w:p w:rsidR="00866187" w:rsidRPr="00866187" w:rsidRDefault="00866187" w:rsidP="008661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Comma separated list of numeric commands</w:t>
      </w:r>
    </w:p>
    <w:tbl>
      <w:tblPr>
        <w:tblW w:w="0" w:type="auto"/>
        <w:tblCellSpacing w:w="15" w:type="dxa"/>
        <w:tblInd w:w="72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45"/>
        <w:gridCol w:w="1773"/>
        <w:gridCol w:w="1624"/>
        <w:gridCol w:w="1658"/>
      </w:tblGrid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HOT Response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COLD Response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footwear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“sandals”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“boots”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headwear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“sun visor”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“hat”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socks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F4653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F</w:t>
            </w:r>
            <w:r w:rsidR="00866187" w:rsidRPr="00866187">
              <w:rPr>
                <w:rFonts w:ascii="Verdana" w:eastAsia="Times New Roman" w:hAnsi="Verdana" w:cs="Times New Roman"/>
                <w:sz w:val="18"/>
                <w:szCs w:val="18"/>
              </w:rPr>
              <w:t>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“socks”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shirt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“t-shirt”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“shirt”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jacket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F4653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F</w:t>
            </w:r>
            <w:r w:rsidR="00866187" w:rsidRPr="00866187">
              <w:rPr>
                <w:rFonts w:ascii="Verdana" w:eastAsia="Times New Roman" w:hAnsi="Verdana" w:cs="Times New Roman"/>
                <w:sz w:val="18"/>
                <w:szCs w:val="18"/>
              </w:rPr>
              <w:t>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“jacket”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pants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“shorts”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“pants”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Leave 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“leaving house”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“leaving house”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Take off pajamas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“Removing PJs”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“Removing PJs”</w:t>
            </w:r>
          </w:p>
        </w:tc>
      </w:tr>
    </w:tbl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Rules: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Initial state is in your house with your pajamas on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Pajamas must be taken off before anything else can be put on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Only 1 piece of each type of clothing may be put on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You cannot put on socks when it is hot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You cannot put on a jacket when it is hot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Socks must be put on before shoes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Pants must be put on before shoes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The shirt must be put on before the headwear or jacket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You cannot leave the house until all items of clothing are on (except socks and a jacket when it’s hot)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If an invalid command is issued, respond with “fail” and stop processing commands</w:t>
      </w:r>
    </w:p>
    <w:p w:rsidR="00866187" w:rsidRPr="00866187" w:rsidRDefault="00866187" w:rsidP="00866187">
      <w:pPr>
        <w:shd w:val="clear" w:color="auto" w:fill="FFFFFF"/>
        <w:spacing w:before="100" w:beforeAutospacing="1" w:after="150" w:line="375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  <w:lastRenderedPageBreak/>
        <w:t>Examples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Success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0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 xml:space="preserve"> HOT 8, 6, 4, 2, 1, </w:t>
      </w:r>
      <w:proofErr w:type="gramStart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7</w:t>
      </w:r>
      <w:proofErr w:type="gramEnd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1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Removing PJs, shorts, t-shirt, sun visor, sandals, leaving house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2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COLD 8, 6, 3, 4, 2, 5, 1, 7</w:t>
      </w: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3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Removing PJs, pants, socks, shirt, hat, jacket, boots, leaving house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Failure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4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 xml:space="preserve"> HOT 8, 6, </w:t>
      </w:r>
      <w:proofErr w:type="gramStart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6</w:t>
      </w:r>
      <w:proofErr w:type="gramEnd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5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Removing PJs, shorts, fail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6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 xml:space="preserve"> HOT 8, 6, </w:t>
      </w:r>
      <w:proofErr w:type="gramStart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3</w:t>
      </w:r>
      <w:proofErr w:type="gramEnd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7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Removing PJs, shorts, fail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8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COLD 8, 6, 3, 4, 2, 5, 7</w:t>
      </w: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9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Removing PJs, pants, socks, shirt, hat, jacket, fail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10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COLD 6</w:t>
      </w: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11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fail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12" w:name="_GoBack"/>
      <w:bookmarkEnd w:id="12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We value creativity and initiative to learn new technology; however, be advised that candidates that focus solely on the primary criteria will be more successful than candidates that focus instead on intricate UI and usage of a breadth of technologies.</w:t>
      </w:r>
    </w:p>
    <w:p w:rsidR="002B6130" w:rsidRDefault="002B6130"/>
    <w:sectPr w:rsidR="002B6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F1A51"/>
    <w:multiLevelType w:val="multilevel"/>
    <w:tmpl w:val="9D8A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E66D4"/>
    <w:multiLevelType w:val="multilevel"/>
    <w:tmpl w:val="4868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32E2B"/>
    <w:multiLevelType w:val="multilevel"/>
    <w:tmpl w:val="E660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87"/>
    <w:rsid w:val="002B6130"/>
    <w:rsid w:val="002F3727"/>
    <w:rsid w:val="00534787"/>
    <w:rsid w:val="00866187"/>
    <w:rsid w:val="00887261"/>
    <w:rsid w:val="008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0845B-ED89-49E5-889C-5E5265A8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1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6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6187"/>
    <w:rPr>
      <w:b/>
      <w:bCs/>
    </w:rPr>
  </w:style>
  <w:style w:type="character" w:customStyle="1" w:styleId="apple-converted-space">
    <w:name w:val="apple-converted-space"/>
    <w:basedOn w:val="DefaultParagraphFont"/>
    <w:rsid w:val="00866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Martensen</dc:creator>
  <cp:keywords/>
  <dc:description/>
  <cp:lastModifiedBy>Avinash Radhakrishnan</cp:lastModifiedBy>
  <cp:revision>6</cp:revision>
  <dcterms:created xsi:type="dcterms:W3CDTF">2016-04-08T18:20:00Z</dcterms:created>
  <dcterms:modified xsi:type="dcterms:W3CDTF">2017-07-28T04:23:00Z</dcterms:modified>
</cp:coreProperties>
</file>